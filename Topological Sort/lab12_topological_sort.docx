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FDC8" w14:textId="153CE0DE" w:rsidR="00D25545" w:rsidRPr="00B87EBA" w:rsidRDefault="00C44717">
      <w:pPr>
        <w:jc w:val="center"/>
        <w:rPr>
          <w:rFonts w:ascii="Arial" w:eastAsia="맑은 고딕" w:hAnsi="Arial" w:cs="맑은 고딕"/>
          <w:sz w:val="22"/>
          <w:szCs w:val="22"/>
        </w:rPr>
      </w:pPr>
      <w:r w:rsidRPr="00B87EBA">
        <w:rPr>
          <w:rFonts w:ascii="Arial" w:eastAsia="맑은 고딕" w:hAnsi="Arial" w:cs="맑은 고딕"/>
          <w:sz w:val="22"/>
          <w:szCs w:val="22"/>
        </w:rPr>
        <w:t>Lab 10</w:t>
      </w:r>
      <w:r w:rsidR="004D1E48" w:rsidRPr="00B87EBA">
        <w:rPr>
          <w:rFonts w:ascii="Arial" w:eastAsia="맑은 고딕" w:hAnsi="Arial" w:cs="맑은 고딕"/>
          <w:sz w:val="22"/>
          <w:szCs w:val="22"/>
        </w:rPr>
        <w:t xml:space="preserve">: </w:t>
      </w:r>
      <w:r w:rsidRPr="00B87EBA">
        <w:rPr>
          <w:rFonts w:ascii="Arial" w:eastAsia="맑은 고딕" w:hAnsi="Arial" w:cs="맑은 고딕"/>
          <w:sz w:val="22"/>
          <w:szCs w:val="22"/>
        </w:rPr>
        <w:t>Topological Sort</w:t>
      </w:r>
    </w:p>
    <w:p w14:paraId="36E21119" w14:textId="77777777" w:rsidR="00D25545" w:rsidRPr="00B87EBA" w:rsidRDefault="00D25545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</w:p>
    <w:p w14:paraId="19B6CE77" w14:textId="0D928A97" w:rsidR="00D25545" w:rsidRPr="00B87EBA" w:rsidRDefault="004D1E48">
      <w:pPr>
        <w:tabs>
          <w:tab w:val="left" w:pos="426"/>
        </w:tabs>
        <w:jc w:val="both"/>
        <w:rPr>
          <w:rFonts w:ascii="Arial" w:eastAsia="맑은 고딕" w:hAnsi="Arial" w:cs="맑은 고딕"/>
          <w:sz w:val="22"/>
          <w:szCs w:val="22"/>
        </w:rPr>
      </w:pPr>
      <w:r w:rsidRPr="00B87EBA">
        <w:rPr>
          <w:rFonts w:ascii="Arial" w:eastAsia="맑은 고딕" w:hAnsi="Arial" w:cs="맑은 고딕"/>
          <w:sz w:val="22"/>
          <w:szCs w:val="22"/>
        </w:rPr>
        <w:t>In this lab, we wil</w:t>
      </w:r>
      <w:r w:rsidR="00CF294A" w:rsidRPr="00B87EBA">
        <w:rPr>
          <w:rFonts w:ascii="Arial" w:eastAsia="맑은 고딕" w:hAnsi="Arial" w:cs="맑은 고딕"/>
          <w:sz w:val="22"/>
          <w:szCs w:val="22"/>
        </w:rPr>
        <w:t>l</w:t>
      </w:r>
      <w:r w:rsidRPr="00B87EBA">
        <w:rPr>
          <w:rFonts w:ascii="Arial" w:eastAsia="맑은 고딕" w:hAnsi="Arial" w:cs="맑은 고딕"/>
          <w:sz w:val="22"/>
          <w:szCs w:val="22"/>
        </w:rPr>
        <w:t xml:space="preserve"> implement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an algorithm for topological sorting. When a graph structure (</w:t>
      </w:r>
      <w:r w:rsidR="00001B8D" w:rsidRPr="00B87EBA">
        <w:rPr>
          <w:rFonts w:ascii="Arial" w:eastAsia="맑은 고딕" w:hAnsi="Arial" w:cs="맑은 고딕"/>
          <w:sz w:val="22"/>
          <w:szCs w:val="22"/>
        </w:rPr>
        <w:t xml:space="preserve">i.e.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a set of nodes and edges) is given, your program print</w:t>
      </w:r>
      <w:r w:rsidR="00611EE1" w:rsidRPr="00B87EBA">
        <w:rPr>
          <w:rFonts w:ascii="Arial" w:eastAsia="맑은 고딕" w:hAnsi="Arial" w:cs="맑은 고딕"/>
          <w:sz w:val="22"/>
          <w:szCs w:val="22"/>
        </w:rPr>
        <w:t>s</w:t>
      </w:r>
      <w:r w:rsidR="00C44717" w:rsidRPr="00B87EBA">
        <w:rPr>
          <w:rFonts w:ascii="Arial" w:eastAsia="맑은 고딕" w:hAnsi="Arial" w:cs="맑은 고딕"/>
          <w:sz w:val="22"/>
          <w:szCs w:val="22"/>
        </w:rPr>
        <w:t xml:space="preserve"> a list of nodes as a result of topological sort. As we </w:t>
      </w:r>
      <w:r w:rsidR="00001B8D" w:rsidRPr="00B87EBA">
        <w:rPr>
          <w:rFonts w:ascii="Arial" w:eastAsia="맑은 고딕" w:hAnsi="Arial" w:cs="맑은 고딕"/>
          <w:sz w:val="22"/>
          <w:szCs w:val="22"/>
        </w:rPr>
        <w:t xml:space="preserve">have 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discussed in class, topological sorting needs queue ADT in o</w:t>
      </w:r>
      <w:r w:rsidR="00300D45" w:rsidRPr="00B87EBA">
        <w:rPr>
          <w:rFonts w:ascii="Arial" w:eastAsia="맑은 고딕" w:hAnsi="Arial" w:cs="맑은 고딕"/>
          <w:sz w:val="22"/>
          <w:szCs w:val="22"/>
        </w:rPr>
        <w:t>rder to save the nodes that do</w:t>
      </w:r>
      <w:r w:rsidR="00C44717" w:rsidRPr="00B87EBA">
        <w:rPr>
          <w:rFonts w:ascii="Arial" w:eastAsia="맑은 고딕" w:hAnsi="Arial" w:cs="맑은 고딕"/>
          <w:sz w:val="22"/>
          <w:szCs w:val="22"/>
        </w:rPr>
        <w:t xml:space="preserve"> not have any in</w:t>
      </w:r>
      <w:r w:rsidR="00300D45" w:rsidRPr="00B87EBA">
        <w:rPr>
          <w:rFonts w:ascii="Arial" w:eastAsia="맑은 고딕" w:hAnsi="Arial" w:cs="맑은 고딕"/>
          <w:sz w:val="22"/>
          <w:szCs w:val="22"/>
        </w:rPr>
        <w:t>-</w:t>
      </w:r>
      <w:r w:rsidR="00C44717" w:rsidRPr="00B87EBA">
        <w:rPr>
          <w:rFonts w:ascii="Arial" w:eastAsia="맑은 고딕" w:hAnsi="Arial" w:cs="맑은 고딕"/>
          <w:sz w:val="22"/>
          <w:szCs w:val="22"/>
        </w:rPr>
        <w:t>degree during the sorting process.</w:t>
      </w:r>
    </w:p>
    <w:p w14:paraId="175B38A3" w14:textId="77777777" w:rsidR="0013619A" w:rsidRPr="00B87EBA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58E456B5" w14:textId="49DB7BA7" w:rsidR="00D25545" w:rsidRPr="00B87EBA" w:rsidRDefault="0013619A" w:rsidP="0013619A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1. </w:t>
      </w:r>
      <w:r w:rsidR="004D1E48" w:rsidRPr="00B87EBA">
        <w:rPr>
          <w:rFonts w:ascii="Arial" w:eastAsia="Arial" w:hAnsi="Arial" w:cs="Arial"/>
          <w:sz w:val="22"/>
          <w:szCs w:val="22"/>
        </w:rPr>
        <w:t>Input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and </w:t>
      </w:r>
      <w:r w:rsidR="00E14EEB" w:rsidRPr="00B87EBA">
        <w:rPr>
          <w:rFonts w:ascii="Arial" w:eastAsia="Arial" w:hAnsi="Arial" w:cs="Arial"/>
          <w:sz w:val="22"/>
          <w:szCs w:val="22"/>
        </w:rPr>
        <w:t>O</w:t>
      </w:r>
      <w:r w:rsidR="002679F0" w:rsidRPr="00B87EBA">
        <w:rPr>
          <w:rFonts w:ascii="Arial" w:eastAsia="Arial" w:hAnsi="Arial" w:cs="Arial"/>
          <w:sz w:val="22"/>
          <w:szCs w:val="22"/>
        </w:rPr>
        <w:t>utput</w:t>
      </w:r>
    </w:p>
    <w:p w14:paraId="4ADF3053" w14:textId="04239A60" w:rsidR="00D25545" w:rsidRPr="00B87EBA" w:rsidRDefault="00611EE1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Read a set of vertices in the first line and a set of edges in the second line</w:t>
      </w:r>
      <w:r w:rsidR="004D1E48" w:rsidRPr="00B87EBA">
        <w:rPr>
          <w:rFonts w:ascii="Arial" w:eastAsia="Arial" w:hAnsi="Arial" w:cs="Arial"/>
          <w:sz w:val="22"/>
          <w:szCs w:val="22"/>
        </w:rPr>
        <w:t xml:space="preserve"> from the given input file. Each line </w:t>
      </w:r>
      <w:r w:rsidRPr="00B87EBA">
        <w:rPr>
          <w:rFonts w:ascii="Arial" w:eastAsia="Arial" w:hAnsi="Arial" w:cs="Arial"/>
          <w:sz w:val="22"/>
          <w:szCs w:val="22"/>
        </w:rPr>
        <w:t xml:space="preserve">is described below. </w:t>
      </w:r>
      <w:r w:rsidR="00300D45" w:rsidRPr="00B87EBA">
        <w:rPr>
          <w:rFonts w:ascii="Arial" w:eastAsia="Arial" w:hAnsi="Arial" w:cs="Arial"/>
          <w:sz w:val="22"/>
          <w:szCs w:val="22"/>
        </w:rPr>
        <w:t>You may assume that the node is represented by an</w:t>
      </w:r>
      <w:r w:rsidRPr="00B87EBA">
        <w:rPr>
          <w:rFonts w:ascii="Arial" w:eastAsia="Arial" w:hAnsi="Arial" w:cs="Arial"/>
          <w:sz w:val="22"/>
          <w:szCs w:val="22"/>
        </w:rPr>
        <w:t xml:space="preserve"> integer</w:t>
      </w:r>
      <w:r w:rsidR="004D1E48" w:rsidRPr="00B87EBA">
        <w:rPr>
          <w:rFonts w:ascii="Arial" w:eastAsia="Arial" w:hAnsi="Arial" w:cs="Arial"/>
          <w:sz w:val="22"/>
          <w:szCs w:val="22"/>
        </w:rPr>
        <w:t>.</w:t>
      </w:r>
    </w:p>
    <w:p w14:paraId="6F4DC06F" w14:textId="77777777" w:rsidR="00D25545" w:rsidRPr="00B87EBA" w:rsidRDefault="00D25545">
      <w:pPr>
        <w:tabs>
          <w:tab w:val="left" w:pos="426"/>
        </w:tabs>
        <w:spacing w:line="260" w:lineRule="auto"/>
        <w:jc w:val="both"/>
        <w:rPr>
          <w:rFonts w:ascii="Arial" w:eastAsia="Arial" w:hAnsi="Arial" w:cs="Arial"/>
          <w:sz w:val="22"/>
          <w:szCs w:val="22"/>
        </w:rPr>
      </w:pPr>
    </w:p>
    <w:p w14:paraId="13771F56" w14:textId="10D8FC90" w:rsidR="00D25545" w:rsidRPr="00B87EBA" w:rsidRDefault="0013619A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Vertices are given in the first line. Each vertex is separated by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a </w:t>
      </w:r>
      <w:r w:rsidRPr="00B87EBA">
        <w:rPr>
          <w:rFonts w:ascii="Arial" w:eastAsia="Arial" w:hAnsi="Arial" w:cs="Arial"/>
          <w:sz w:val="22"/>
          <w:szCs w:val="22"/>
        </w:rPr>
        <w:t>space.</w:t>
      </w:r>
    </w:p>
    <w:p w14:paraId="7340D7A6" w14:textId="4F7FBE39" w:rsidR="0013619A" w:rsidRPr="00B87EBA" w:rsidRDefault="0013619A" w:rsidP="00611EE1">
      <w:pPr>
        <w:numPr>
          <w:ilvl w:val="0"/>
          <w:numId w:val="2"/>
        </w:numPr>
        <w:tabs>
          <w:tab w:val="left" w:pos="630"/>
        </w:tabs>
        <w:spacing w:line="300" w:lineRule="auto"/>
        <w:ind w:left="446" w:hanging="446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Edges are given in the second line. Each edge </w:t>
      </w:r>
      <w:r w:rsidR="00FA67AE" w:rsidRPr="00B87EBA">
        <w:rPr>
          <w:rFonts w:ascii="Arial" w:eastAsia="Arial" w:hAnsi="Arial" w:cs="Arial"/>
          <w:sz w:val="22"/>
          <w:szCs w:val="22"/>
        </w:rPr>
        <w:t>is represented by a pair of vertices</w:t>
      </w:r>
      <w:r w:rsidR="00611EE1" w:rsidRPr="00B87EBA">
        <w:rPr>
          <w:rFonts w:ascii="Arial" w:eastAsia="Arial" w:hAnsi="Arial" w:cs="Arial"/>
          <w:sz w:val="22"/>
          <w:szCs w:val="22"/>
        </w:rPr>
        <w:t xml:space="preserve">. For example, “1-3” represents an edge </w:t>
      </w:r>
      <w:r w:rsidR="00107E4C">
        <w:rPr>
          <w:rFonts w:ascii="Arial" w:eastAsia="Arial" w:hAnsi="Arial" w:cs="Arial"/>
          <w:sz w:val="22"/>
          <w:szCs w:val="22"/>
        </w:rPr>
        <w:t>from</w:t>
      </w:r>
      <w:ins w:id="0" w:author="Mina Rho" w:date="2015-05-26T09:44:00Z">
        <w:r w:rsidR="00107E4C">
          <w:rPr>
            <w:rFonts w:ascii="Arial" w:eastAsia="Arial" w:hAnsi="Arial" w:cs="Arial"/>
            <w:sz w:val="22"/>
            <w:szCs w:val="22"/>
          </w:rPr>
          <w:t xml:space="preserve"> </w:t>
        </w:r>
      </w:ins>
      <w:r w:rsidR="00107E4C">
        <w:rPr>
          <w:rFonts w:ascii="Arial" w:eastAsia="Arial" w:hAnsi="Arial" w:cs="Arial"/>
          <w:sz w:val="22"/>
          <w:szCs w:val="22"/>
        </w:rPr>
        <w:t>the vertex 1 to</w:t>
      </w:r>
      <w:r w:rsidR="00300D45" w:rsidRPr="00B87EBA">
        <w:rPr>
          <w:rFonts w:ascii="Arial" w:eastAsia="Arial" w:hAnsi="Arial" w:cs="Arial"/>
          <w:sz w:val="22"/>
          <w:szCs w:val="22"/>
        </w:rPr>
        <w:t xml:space="preserve"> 3.</w:t>
      </w:r>
    </w:p>
    <w:p w14:paraId="43C1A696" w14:textId="77777777" w:rsidR="00D25545" w:rsidRPr="00B87EBA" w:rsidRDefault="00D255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34C182F6" w14:textId="669447C2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An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exemplary </w:t>
      </w:r>
      <w:r w:rsidRPr="00B87EBA">
        <w:rPr>
          <w:rFonts w:ascii="Arial" w:eastAsia="Arial" w:hAnsi="Arial" w:cs="Arial"/>
          <w:sz w:val="22"/>
          <w:szCs w:val="22"/>
        </w:rPr>
        <w:t>input file is given below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; </w:t>
      </w:r>
      <w:r w:rsidRPr="00B87EBA">
        <w:rPr>
          <w:rFonts w:ascii="Arial" w:eastAsia="Arial" w:hAnsi="Arial" w:cs="Arial"/>
          <w:sz w:val="22"/>
          <w:szCs w:val="22"/>
        </w:rPr>
        <w:t xml:space="preserve">the corresponding graph </w:t>
      </w:r>
      <w:r w:rsidR="0044668A" w:rsidRPr="00B87EBA">
        <w:rPr>
          <w:rFonts w:ascii="Arial" w:eastAsia="Arial" w:hAnsi="Arial" w:cs="Arial"/>
          <w:sz w:val="22"/>
          <w:szCs w:val="22"/>
        </w:rPr>
        <w:t xml:space="preserve">is provided </w:t>
      </w:r>
      <w:r w:rsidR="00300D45" w:rsidRPr="00B87EBA">
        <w:rPr>
          <w:rFonts w:ascii="Arial" w:eastAsia="Arial" w:hAnsi="Arial" w:cs="Arial"/>
          <w:sz w:val="22"/>
          <w:szCs w:val="22"/>
        </w:rPr>
        <w:t>on the right</w:t>
      </w:r>
      <w:r w:rsidRPr="00B87EBA">
        <w:rPr>
          <w:rFonts w:ascii="Arial" w:eastAsia="Arial" w:hAnsi="Arial" w:cs="Arial"/>
          <w:sz w:val="22"/>
          <w:szCs w:val="22"/>
        </w:rPr>
        <w:t>.</w:t>
      </w:r>
    </w:p>
    <w:p w14:paraId="343B866A" w14:textId="7EC9DFAB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 </w:t>
      </w:r>
    </w:p>
    <w:p w14:paraId="005090A4" w14:textId="417F0AEE" w:rsidR="00611EE1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5A056FDF" wp14:editId="3003EB4C">
            <wp:simplePos x="0" y="0"/>
            <wp:positionH relativeFrom="column">
              <wp:posOffset>3543300</wp:posOffset>
            </wp:positionH>
            <wp:positionV relativeFrom="paragraph">
              <wp:posOffset>0</wp:posOffset>
            </wp:positionV>
            <wp:extent cx="1143000" cy="7670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E1" w:rsidRPr="00B87EBA">
        <w:rPr>
          <w:rFonts w:ascii="Arial" w:eastAsia="Arial" w:hAnsi="Arial" w:cs="Arial"/>
          <w:sz w:val="22"/>
          <w:szCs w:val="22"/>
        </w:rPr>
        <w:t>Input.txt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0"/>
      </w:tblGrid>
      <w:tr w:rsidR="00D25545" w:rsidRPr="00B87EBA" w14:paraId="37EF8059" w14:textId="77777777" w:rsidTr="00C435BD">
        <w:trPr>
          <w:trHeight w:val="653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647B5" w14:textId="4B16934B" w:rsidR="00D25545" w:rsidRPr="00B87EBA" w:rsidRDefault="00611EE1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1 2 3 4 5</w:t>
            </w:r>
            <w:r w:rsidR="00C435BD" w:rsidRPr="00B87EBA">
              <w:rPr>
                <w:rFonts w:ascii="Arial" w:eastAsia="맑은 고딕" w:hAnsi="Arial" w:cs="맑은 고딕"/>
                <w:sz w:val="22"/>
                <w:szCs w:val="22"/>
              </w:rPr>
              <w:t xml:space="preserve"> 6</w:t>
            </w:r>
          </w:p>
          <w:p w14:paraId="7720948B" w14:textId="63B51034" w:rsidR="00611EE1" w:rsidRPr="00B87EBA" w:rsidRDefault="00C435BD" w:rsidP="00C435BD">
            <w:pPr>
              <w:tabs>
                <w:tab w:val="left" w:pos="426"/>
              </w:tabs>
              <w:jc w:val="both"/>
              <w:rPr>
                <w:rFonts w:ascii="Arial" w:eastAsia="맑은 고딕" w:hAnsi="Arial" w:cs="맑은 고딕"/>
                <w:sz w:val="22"/>
                <w:szCs w:val="22"/>
              </w:rPr>
            </w:pP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1-2 1-4</w:t>
            </w:r>
            <w:r w:rsidR="00611EE1" w:rsidRPr="00B87EBA">
              <w:rPr>
                <w:rFonts w:ascii="Arial" w:eastAsia="맑은 고딕" w:hAnsi="Arial" w:cs="맑은 고딕"/>
                <w:sz w:val="22"/>
                <w:szCs w:val="22"/>
              </w:rPr>
              <w:t xml:space="preserve"> </w:t>
            </w:r>
            <w:r w:rsidRPr="00B87EBA">
              <w:rPr>
                <w:rFonts w:ascii="Arial" w:eastAsia="맑은 고딕" w:hAnsi="Arial" w:cs="맑은 고딕"/>
                <w:sz w:val="22"/>
                <w:szCs w:val="22"/>
              </w:rPr>
              <w:t>2-5 2-4- 2-3 3-4 5-3 6-3 6-5</w:t>
            </w:r>
          </w:p>
        </w:tc>
      </w:tr>
    </w:tbl>
    <w:p w14:paraId="7A1BA6E0" w14:textId="493E3987" w:rsidR="00D25545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  </w:t>
      </w:r>
    </w:p>
    <w:p w14:paraId="11DDE9B2" w14:textId="20C892EC" w:rsidR="00D25545" w:rsidRPr="00B87EBA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Expected output </w:t>
      </w:r>
      <w:r w:rsidR="00217EDF" w:rsidRPr="00B87EBA">
        <w:rPr>
          <w:rFonts w:ascii="Arial" w:eastAsia="Arial" w:hAnsi="Arial" w:cs="Arial"/>
          <w:sz w:val="22"/>
          <w:szCs w:val="22"/>
        </w:rPr>
        <w:t>(should</w:t>
      </w:r>
      <w:r w:rsidR="009008CD" w:rsidRPr="00B87EBA">
        <w:rPr>
          <w:rFonts w:ascii="Arial" w:eastAsia="Arial" w:hAnsi="Arial" w:cs="Arial"/>
          <w:sz w:val="22"/>
          <w:szCs w:val="22"/>
        </w:rPr>
        <w:t xml:space="preserve"> be printed </w:t>
      </w:r>
      <w:r w:rsidRPr="00B87EBA">
        <w:rPr>
          <w:rFonts w:ascii="Arial" w:eastAsia="Arial" w:hAnsi="Arial" w:cs="Arial"/>
          <w:sz w:val="22"/>
          <w:szCs w:val="22"/>
        </w:rPr>
        <w:t xml:space="preserve">in </w:t>
      </w:r>
      <w:r w:rsidR="009008CD" w:rsidRPr="00B87EBA">
        <w:rPr>
          <w:rFonts w:ascii="Arial" w:eastAsia="Arial" w:hAnsi="Arial" w:cs="Arial"/>
          <w:sz w:val="22"/>
          <w:szCs w:val="22"/>
        </w:rPr>
        <w:t xml:space="preserve">standard output): </w:t>
      </w:r>
    </w:p>
    <w:p w14:paraId="1B5E5144" w14:textId="16D5E1B7" w:rsidR="002679F0" w:rsidRPr="00B87EBA" w:rsidRDefault="00300D45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1 6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2 </w:t>
      </w:r>
      <w:r w:rsidR="00217EDF" w:rsidRPr="00B87EBA">
        <w:rPr>
          <w:rFonts w:ascii="Arial" w:eastAsia="Arial" w:hAnsi="Arial" w:cs="Arial"/>
          <w:sz w:val="22"/>
          <w:szCs w:val="22"/>
        </w:rPr>
        <w:t>5 3</w:t>
      </w:r>
      <w:r w:rsidR="002679F0" w:rsidRPr="00B87EBA">
        <w:rPr>
          <w:rFonts w:ascii="Arial" w:eastAsia="Arial" w:hAnsi="Arial" w:cs="Arial"/>
          <w:sz w:val="22"/>
          <w:szCs w:val="22"/>
        </w:rPr>
        <w:t xml:space="preserve"> 4</w:t>
      </w:r>
    </w:p>
    <w:p w14:paraId="4D616704" w14:textId="77777777" w:rsidR="002679F0" w:rsidRPr="00B87EBA" w:rsidRDefault="002679F0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5ACF310" w14:textId="6191B84A" w:rsidR="00D25545" w:rsidRPr="00B87EBA" w:rsidRDefault="00C435BD" w:rsidP="00CC3BE7">
      <w:pPr>
        <w:tabs>
          <w:tab w:val="left" w:pos="270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2. Data </w:t>
      </w:r>
      <w:r w:rsidR="00DF64B2" w:rsidRPr="00B87EBA">
        <w:rPr>
          <w:rFonts w:ascii="Arial" w:eastAsia="Arial" w:hAnsi="Arial" w:cs="Arial"/>
          <w:sz w:val="22"/>
          <w:szCs w:val="22"/>
        </w:rPr>
        <w:t>S</w:t>
      </w:r>
      <w:r w:rsidRPr="00B87EBA">
        <w:rPr>
          <w:rFonts w:ascii="Arial" w:eastAsia="Arial" w:hAnsi="Arial" w:cs="Arial"/>
          <w:sz w:val="22"/>
          <w:szCs w:val="22"/>
        </w:rPr>
        <w:t>tructure for Topological Sorting</w:t>
      </w:r>
    </w:p>
    <w:p w14:paraId="76A549B3" w14:textId="2E57CE6B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You</w:t>
      </w:r>
      <w:r w:rsidR="004576EA" w:rsidRPr="00B87EBA">
        <w:rPr>
          <w:rFonts w:ascii="Arial" w:eastAsia="Arial" w:hAnsi="Arial" w:cs="Arial"/>
          <w:sz w:val="22"/>
          <w:szCs w:val="22"/>
        </w:rPr>
        <w:t xml:space="preserve"> can use an adjacency matrix to store</w:t>
      </w:r>
      <w:r w:rsidRPr="00B87EBA">
        <w:rPr>
          <w:rFonts w:ascii="Arial" w:eastAsia="Arial" w:hAnsi="Arial" w:cs="Arial"/>
          <w:sz w:val="22"/>
          <w:szCs w:val="22"/>
        </w:rPr>
        <w:t xml:space="preserve"> </w:t>
      </w:r>
      <w:r w:rsidR="004576EA" w:rsidRPr="00B87EBA">
        <w:rPr>
          <w:rFonts w:ascii="Arial" w:eastAsia="Arial" w:hAnsi="Arial" w:cs="Arial"/>
          <w:sz w:val="22"/>
          <w:szCs w:val="22"/>
        </w:rPr>
        <w:t xml:space="preserve">your graph </w:t>
      </w:r>
      <w:r w:rsidRPr="00B87EBA">
        <w:rPr>
          <w:rFonts w:ascii="Arial" w:eastAsia="Arial" w:hAnsi="Arial" w:cs="Arial"/>
          <w:sz w:val="22"/>
          <w:szCs w:val="22"/>
        </w:rPr>
        <w:t xml:space="preserve">information as we </w:t>
      </w:r>
      <w:r w:rsidR="00D7483F" w:rsidRPr="00B87EBA">
        <w:rPr>
          <w:rFonts w:ascii="Arial" w:eastAsia="Arial" w:hAnsi="Arial" w:cs="Arial"/>
          <w:sz w:val="22"/>
          <w:szCs w:val="22"/>
        </w:rPr>
        <w:t xml:space="preserve">have </w:t>
      </w:r>
      <w:r w:rsidRPr="00B87EBA">
        <w:rPr>
          <w:rFonts w:ascii="Arial" w:eastAsia="Arial" w:hAnsi="Arial" w:cs="Arial"/>
          <w:sz w:val="22"/>
          <w:szCs w:val="22"/>
        </w:rPr>
        <w:t>discussed in class. An example is shown below.</w:t>
      </w:r>
    </w:p>
    <w:p w14:paraId="6E58373C" w14:textId="77777777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15A553C" w14:textId="27643411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noProof/>
          <w:sz w:val="22"/>
          <w:szCs w:val="22"/>
          <w:lang w:eastAsia="en-US"/>
        </w:rPr>
        <w:drawing>
          <wp:inline distT="0" distB="0" distL="0" distR="0" wp14:anchorId="7E9A7DF6" wp14:editId="109070AF">
            <wp:extent cx="1060511" cy="94297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47" cy="94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7EBA">
        <w:rPr>
          <w:rFonts w:ascii="Arial" w:hAnsi="Arial"/>
          <w:sz w:val="22"/>
          <w:szCs w:val="22"/>
        </w:rPr>
        <w:t xml:space="preserve"> </w:t>
      </w:r>
      <w:r w:rsidRPr="00B87EBA">
        <w:rPr>
          <w:rFonts w:ascii="Arial" w:eastAsia="Arial" w:hAnsi="Arial" w:cs="Arial"/>
          <w:noProof/>
          <w:sz w:val="22"/>
          <w:szCs w:val="22"/>
          <w:lang w:eastAsia="en-US"/>
        </w:rPr>
        <w:drawing>
          <wp:inline distT="0" distB="0" distL="0" distR="0" wp14:anchorId="26533032" wp14:editId="69BB3113">
            <wp:extent cx="1178878" cy="840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878" cy="8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B2842" w14:textId="77777777" w:rsidR="00C435BD" w:rsidRPr="00B87EBA" w:rsidRDefault="00C435BD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</w:p>
    <w:p w14:paraId="04D91D83" w14:textId="59742B7C" w:rsidR="00D25545" w:rsidRPr="00B87EBA" w:rsidRDefault="00D25545">
      <w:pPr>
        <w:tabs>
          <w:tab w:val="left" w:pos="426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184DCE1C" w14:textId="7996A90C" w:rsidR="00D25545" w:rsidRPr="00B87EBA" w:rsidRDefault="004D1E48">
      <w:pPr>
        <w:tabs>
          <w:tab w:val="left" w:pos="426"/>
        </w:tabs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3. Program </w:t>
      </w:r>
      <w:r w:rsidR="009E4A68" w:rsidRPr="00B87EBA">
        <w:rPr>
          <w:rFonts w:ascii="Arial" w:eastAsia="Arial" w:hAnsi="Arial" w:cs="Arial"/>
          <w:sz w:val="22"/>
          <w:szCs w:val="22"/>
        </w:rPr>
        <w:t>D</w:t>
      </w:r>
      <w:r w:rsidRPr="00B87EBA">
        <w:rPr>
          <w:rFonts w:ascii="Arial" w:eastAsia="Arial" w:hAnsi="Arial" w:cs="Arial"/>
          <w:sz w:val="22"/>
          <w:szCs w:val="22"/>
        </w:rPr>
        <w:t>escription</w:t>
      </w:r>
    </w:p>
    <w:p w14:paraId="7BE8BF64" w14:textId="49671769" w:rsidR="00D25545" w:rsidRPr="00B87EBA" w:rsidRDefault="00C435BD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name :</w:t>
      </w:r>
      <w:r w:rsidR="00016AF2">
        <w:rPr>
          <w:rFonts w:ascii="Arial" w:eastAsia="Arial" w:hAnsi="Arial" w:cs="Arial"/>
          <w:sz w:val="22"/>
          <w:szCs w:val="22"/>
        </w:rPr>
        <w:t xml:space="preserve"> p12</w:t>
      </w:r>
      <w:bookmarkStart w:id="1" w:name="_GoBack"/>
      <w:bookmarkEnd w:id="1"/>
      <w:r w:rsidR="004D1E48" w:rsidRPr="00B87EBA">
        <w:rPr>
          <w:rFonts w:ascii="Arial" w:eastAsia="Arial" w:hAnsi="Arial" w:cs="Arial"/>
          <w:sz w:val="22"/>
          <w:szCs w:val="22"/>
        </w:rPr>
        <w:t>.c</w:t>
      </w:r>
    </w:p>
    <w:p w14:paraId="2B035A83" w14:textId="661D2525" w:rsidR="00D25545" w:rsidRPr="00B87EBA" w:rsidRDefault="004D1E48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input : an input file name is given as a command line argument. See the example </w:t>
      </w:r>
      <w:r w:rsidR="00C435BD" w:rsidRPr="00B87EBA">
        <w:rPr>
          <w:rFonts w:ascii="Arial" w:eastAsia="Arial" w:hAnsi="Arial" w:cs="Arial"/>
          <w:sz w:val="22"/>
          <w:szCs w:val="22"/>
        </w:rPr>
        <w:t xml:space="preserve">in “1. input” </w:t>
      </w:r>
    </w:p>
    <w:p w14:paraId="2B0C3FFB" w14:textId="30BFC336" w:rsidR="00D25545" w:rsidRPr="00B87EBA" w:rsidRDefault="004D1E48" w:rsidP="00CC3BE7">
      <w:pPr>
        <w:numPr>
          <w:ilvl w:val="0"/>
          <w:numId w:val="4"/>
        </w:numPr>
        <w:tabs>
          <w:tab w:val="left" w:pos="426"/>
        </w:tabs>
        <w:ind w:left="720" w:hanging="360"/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>output : the corresponding result in the standard output</w:t>
      </w:r>
    </w:p>
    <w:p w14:paraId="5BF3C008" w14:textId="77777777" w:rsidR="009E4A68" w:rsidRPr="00B87EBA" w:rsidRDefault="009E4A68" w:rsidP="004576EA">
      <w:pPr>
        <w:jc w:val="both"/>
        <w:rPr>
          <w:rFonts w:ascii="Arial" w:eastAsia="Arial" w:hAnsi="Arial" w:cs="Arial"/>
          <w:sz w:val="22"/>
          <w:szCs w:val="22"/>
        </w:rPr>
      </w:pPr>
    </w:p>
    <w:p w14:paraId="67FF922D" w14:textId="11AEC11B" w:rsidR="00D25545" w:rsidRPr="00B87EBA" w:rsidRDefault="004D1E48" w:rsidP="004576EA">
      <w:pPr>
        <w:jc w:val="both"/>
        <w:rPr>
          <w:rFonts w:ascii="Arial" w:eastAsia="Arial" w:hAnsi="Arial" w:cs="Arial"/>
          <w:sz w:val="22"/>
          <w:szCs w:val="22"/>
        </w:rPr>
      </w:pPr>
      <w:r w:rsidRPr="00B87EBA">
        <w:rPr>
          <w:rFonts w:ascii="Arial" w:eastAsia="Arial" w:hAnsi="Arial" w:cs="Arial"/>
          <w:sz w:val="22"/>
          <w:szCs w:val="22"/>
        </w:rPr>
        <w:t xml:space="preserve">Submit to the course website </w:t>
      </w:r>
      <w:r w:rsidR="00B87EBA">
        <w:rPr>
          <w:rFonts w:ascii="Arial" w:eastAsia="Arial" w:hAnsi="Arial" w:cs="Arial"/>
          <w:sz w:val="22"/>
          <w:szCs w:val="22"/>
        </w:rPr>
        <w:t>(</w:t>
      </w:r>
      <w:r w:rsidRPr="00B87EBA">
        <w:rPr>
          <w:rFonts w:ascii="Arial" w:eastAsia="Arial" w:hAnsi="Arial" w:cs="Arial"/>
          <w:color w:val="0000FF"/>
          <w:sz w:val="22"/>
          <w:szCs w:val="22"/>
          <w:u w:val="single"/>
        </w:rPr>
        <w:t>https://portal.hanyang.ac.kr</w:t>
      </w:r>
      <w:r w:rsidRPr="00B87EBA">
        <w:rPr>
          <w:rFonts w:ascii="Arial" w:eastAsia="Arial" w:hAnsi="Arial" w:cs="Arial"/>
          <w:sz w:val="22"/>
          <w:szCs w:val="22"/>
        </w:rPr>
        <w:t>) your source code and a written report. Your report should include the description of your own implementation.</w:t>
      </w:r>
    </w:p>
    <w:sectPr w:rsidR="00D25545" w:rsidRPr="00B87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E66CE"/>
    <w:multiLevelType w:val="multilevel"/>
    <w:tmpl w:val="6F1295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065FA6"/>
    <w:multiLevelType w:val="multilevel"/>
    <w:tmpl w:val="6896CE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D223C3C"/>
    <w:multiLevelType w:val="multilevel"/>
    <w:tmpl w:val="FC04EA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673BDE"/>
    <w:multiLevelType w:val="multilevel"/>
    <w:tmpl w:val="C5F0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545"/>
    <w:rsid w:val="00001B8D"/>
    <w:rsid w:val="00016AF2"/>
    <w:rsid w:val="00080AAD"/>
    <w:rsid w:val="00107E4C"/>
    <w:rsid w:val="0013619A"/>
    <w:rsid w:val="00217EDF"/>
    <w:rsid w:val="002679F0"/>
    <w:rsid w:val="00300D45"/>
    <w:rsid w:val="0044668A"/>
    <w:rsid w:val="004576EA"/>
    <w:rsid w:val="004D1E48"/>
    <w:rsid w:val="005E38B3"/>
    <w:rsid w:val="00611EE1"/>
    <w:rsid w:val="0082395A"/>
    <w:rsid w:val="009008CD"/>
    <w:rsid w:val="009A6C2D"/>
    <w:rsid w:val="009E4A68"/>
    <w:rsid w:val="00A469B5"/>
    <w:rsid w:val="00AE03F3"/>
    <w:rsid w:val="00B87EBA"/>
    <w:rsid w:val="00C435BD"/>
    <w:rsid w:val="00C44717"/>
    <w:rsid w:val="00CC3BE7"/>
    <w:rsid w:val="00CF294A"/>
    <w:rsid w:val="00D25545"/>
    <w:rsid w:val="00D7483F"/>
    <w:rsid w:val="00D843E5"/>
    <w:rsid w:val="00DE1CFE"/>
    <w:rsid w:val="00DF64B2"/>
    <w:rsid w:val="00E14EEB"/>
    <w:rsid w:val="00F91CA0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22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4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3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 Rho</cp:lastModifiedBy>
  <cp:revision>27</cp:revision>
  <dcterms:created xsi:type="dcterms:W3CDTF">2015-04-07T12:31:00Z</dcterms:created>
  <dcterms:modified xsi:type="dcterms:W3CDTF">2016-05-24T00:19:00Z</dcterms:modified>
</cp:coreProperties>
</file>